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hd w:fill="ffffff" w:val="clear"/>
        <w:spacing w:after="180" w:before="100" w:lineRule="auto"/>
        <w:rPr>
          <w:rFonts w:ascii="Lora" w:cs="Lora" w:eastAsia="Lora" w:hAnsi="Lora"/>
          <w:color w:val="2d3b45"/>
          <w:sz w:val="36"/>
          <w:szCs w:val="36"/>
        </w:rPr>
      </w:pPr>
      <w:bookmarkStart w:colFirst="0" w:colLast="0" w:name="_anoindk9c2tz" w:id="0"/>
      <w:bookmarkEnd w:id="0"/>
      <w:r w:rsidDel="00000000" w:rsidR="00000000" w:rsidRPr="00000000">
        <w:rPr>
          <w:rFonts w:ascii="Lora" w:cs="Lora" w:eastAsia="Lora" w:hAnsi="Lora"/>
          <w:color w:val="2d3b45"/>
          <w:sz w:val="36"/>
          <w:szCs w:val="36"/>
          <w:rtl w:val="0"/>
        </w:rPr>
        <w:t xml:space="preserve">The A-Team: Problem Statement Drafts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Provide 2-3 problem areas of your own choosing, under your name, so we can pick what we’d like to try and work on for our project, which will be implemented in some sort of Web Solution.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Team’s Problem Area:</w:t>
      </w:r>
    </w:p>
    <w:p w:rsidR="00000000" w:rsidDel="00000000" w:rsidP="00000000" w:rsidRDefault="00000000" w:rsidRPr="00000000" w14:paraId="00000006">
      <w:pPr>
        <w:jc w:val="center"/>
        <w:rPr>
          <w:b w:val="1"/>
        </w:rPr>
      </w:pPr>
      <w:r w:rsidDel="00000000" w:rsidR="00000000" w:rsidRPr="00000000">
        <w:rPr>
          <w:b w:val="1"/>
          <w:sz w:val="20"/>
          <w:szCs w:val="20"/>
          <w:rtl w:val="0"/>
        </w:rPr>
        <w:t xml:space="preserve">Imposter syndrome and difficulties getting and receiving help while learning</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commentRangeStart w:id="0"/>
      <w:r w:rsidDel="00000000" w:rsidR="00000000" w:rsidRPr="00000000">
        <w:rPr>
          <w:u w:val="single"/>
          <w:rtl w:val="0"/>
        </w:rPr>
        <w:t xml:space="preserve">Problem 1</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Step 1: </w:t>
      </w:r>
      <w:r w:rsidDel="00000000" w:rsidR="00000000" w:rsidRPr="00000000">
        <w:rPr>
          <w:rtl w:val="0"/>
        </w:rPr>
        <w:t xml:space="preserve">State the Problem: </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Students Getting Behind in the Studies/Classes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Step 2</w:t>
      </w:r>
      <w:r w:rsidDel="00000000" w:rsidR="00000000" w:rsidRPr="00000000">
        <w:rPr>
          <w:rtl w:val="0"/>
        </w:rPr>
        <w:t xml:space="preserve">: Concrete example of the problem and problem causality.</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Students get overwhelmed, don’t reach out for help, their grades slip</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It’s a positive feedback loop/cycle which is hard to break out of</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Sometimes leaving students no choice but to change majors because of the perceived difficulty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Step 3</w:t>
      </w:r>
      <w:r w:rsidDel="00000000" w:rsidR="00000000" w:rsidRPr="00000000">
        <w:rPr>
          <w:rtl w:val="0"/>
        </w:rPr>
        <w:t xml:space="preserve">: Describe prior solutions</w:t>
      </w:r>
      <w:commentRangeStart w:id="1"/>
      <w:r w:rsidDel="00000000" w:rsidR="00000000" w:rsidRPr="00000000">
        <w:rPr>
          <w:rtl w:val="0"/>
        </w:rPr>
      </w:r>
    </w:p>
    <w:p w:rsidR="00000000" w:rsidDel="00000000" w:rsidP="00000000" w:rsidRDefault="00000000" w:rsidRPr="00000000" w14:paraId="00000013">
      <w:pPr>
        <w:numPr>
          <w:ilvl w:val="0"/>
          <w:numId w:val="4"/>
        </w:numPr>
        <w:ind w:left="720" w:hanging="360"/>
        <w:rPr>
          <w:u w:val="none"/>
        </w:rPr>
      </w:pPr>
      <w:commentRangeEnd w:id="1"/>
      <w:r w:rsidDel="00000000" w:rsidR="00000000" w:rsidRPr="00000000">
        <w:commentReference w:id="1"/>
      </w:r>
      <w:r w:rsidDel="00000000" w:rsidR="00000000" w:rsidRPr="00000000">
        <w:rPr>
          <w:rtl w:val="0"/>
        </w:rPr>
        <w:t xml:space="preserve">Tutoring program</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CS help lab</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Discord where students can reach out for help…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Step 4</w:t>
      </w:r>
      <w:r w:rsidDel="00000000" w:rsidR="00000000" w:rsidRPr="00000000">
        <w:rPr>
          <w:rtl w:val="0"/>
        </w:rPr>
        <w:t xml:space="preserve">: Describe a gap in prior solutions</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All of these solutions require the student themselves to take the initiative </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Prior solutions solely require students to help students, there is no higher involvement from the department, professors, etc.</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Step </w:t>
      </w:r>
      <w:r w:rsidDel="00000000" w:rsidR="00000000" w:rsidRPr="00000000">
        <w:rPr>
          <w:b w:val="1"/>
          <w:rtl w:val="0"/>
        </w:rPr>
        <w:t xml:space="preserve">5</w:t>
      </w:r>
      <w:r w:rsidDel="00000000" w:rsidR="00000000" w:rsidRPr="00000000">
        <w:rPr>
          <w:rtl w:val="0"/>
        </w:rPr>
        <w:t xml:space="preserve">: </w:t>
      </w:r>
      <w:commentRangeStart w:id="2"/>
      <w:commentRangeStart w:id="3"/>
      <w:r w:rsidDel="00000000" w:rsidR="00000000" w:rsidRPr="00000000">
        <w:rPr>
          <w:rtl w:val="0"/>
        </w:rPr>
        <w:t xml:space="preserve">Pose a question for how do we solve this problem by addressing the gap within some constraints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Given the limited resources and time constraints of both students and professors, how can we implement a proactive, collaborative system that effectively identifies the difference between students genuinely struggling and those not putting in effort, ensuring timely interventions to support and guide students with declining academic performance?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u w:val="single"/>
          <w:rtl w:val="0"/>
        </w:rPr>
        <w:t xml:space="preserve">Problem 2:</w:t>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To fix: </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Casualty is stated, but not</w:t>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rPr/>
      </w:pPr>
      <w:commentRangeStart w:id="4"/>
      <w:commentRangeStart w:id="5"/>
      <w:r w:rsidDel="00000000" w:rsidR="00000000" w:rsidRPr="00000000">
        <w:rPr>
          <w:b w:val="1"/>
          <w:rtl w:val="0"/>
        </w:rPr>
        <w:t xml:space="preserve">Step 1: </w:t>
      </w:r>
      <w:r w:rsidDel="00000000" w:rsidR="00000000" w:rsidRPr="00000000">
        <w:rPr>
          <w:rtl w:val="0"/>
        </w:rPr>
        <w:t xml:space="preserve">State the Problem: </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8">
      <w:pPr>
        <w:numPr>
          <w:ilvl w:val="0"/>
          <w:numId w:val="5"/>
        </w:numPr>
        <w:ind w:left="720" w:hanging="360"/>
      </w:pPr>
      <w:r w:rsidDel="00000000" w:rsidR="00000000" w:rsidRPr="00000000">
        <w:rPr>
          <w:rtl w:val="0"/>
        </w:rPr>
        <w:t xml:space="preserve">The lack of structured transition processes for leadership roles and responsibilities in community-building activities and the </w:t>
      </w:r>
      <w:commentRangeStart w:id="6"/>
      <w:r w:rsidDel="00000000" w:rsidR="00000000" w:rsidRPr="00000000">
        <w:rPr>
          <w:rtl w:val="0"/>
        </w:rPr>
        <w:t xml:space="preserve">absence of faculty support and involvement in these activities</w:t>
      </w:r>
      <w:commentRangeEnd w:id="6"/>
      <w:r w:rsidDel="00000000" w:rsidR="00000000" w:rsidRPr="00000000">
        <w:commentReference w:id="6"/>
      </w:r>
      <w:r w:rsidDel="00000000" w:rsidR="00000000" w:rsidRPr="00000000">
        <w:rPr>
          <w:rtl w:val="0"/>
        </w:rPr>
        <w:t xml:space="preserve"> have led to discontinuity of community between students of different years (freshman-senior) within the computer science program/department.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Step 2</w:t>
      </w:r>
      <w:r w:rsidDel="00000000" w:rsidR="00000000" w:rsidRPr="00000000">
        <w:rPr>
          <w:rtl w:val="0"/>
        </w:rPr>
        <w:t xml:space="preserve">: Concrete example of the problem and problem causality.</w:t>
      </w:r>
    </w:p>
    <w:p w:rsidR="00000000" w:rsidDel="00000000" w:rsidP="00000000" w:rsidRDefault="00000000" w:rsidRPr="00000000" w14:paraId="0000002B">
      <w:pPr>
        <w:numPr>
          <w:ilvl w:val="0"/>
          <w:numId w:val="6"/>
        </w:numPr>
        <w:ind w:left="720" w:hanging="360"/>
      </w:pPr>
      <w:r w:rsidDel="00000000" w:rsidR="00000000" w:rsidRPr="00000000">
        <w:rPr>
          <w:rtl w:val="0"/>
        </w:rPr>
        <w:t xml:space="preserve">There currently isn’t any sort of  structured mentorship program, either between incoming students and upperclassmen or undergraduate and graduate students</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Current online communities are very disorganized; professors don’t participate or check-in, and there’s very little interaction between professors and students, or even the students themselves</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A lack of social or club events, period. There is no natural way for students to interact with each other outside of class.</w:t>
      </w:r>
      <w:commentRangeStart w:id="7"/>
      <w:r w:rsidDel="00000000" w:rsidR="00000000" w:rsidRPr="00000000">
        <w:rPr>
          <w:rtl w:val="0"/>
        </w:rPr>
      </w:r>
    </w:p>
    <w:p w:rsidR="00000000" w:rsidDel="00000000" w:rsidP="00000000" w:rsidRDefault="00000000" w:rsidRPr="00000000" w14:paraId="0000002E">
      <w:pPr>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Step 3</w:t>
      </w:r>
      <w:r w:rsidDel="00000000" w:rsidR="00000000" w:rsidRPr="00000000">
        <w:rPr>
          <w:rtl w:val="0"/>
        </w:rPr>
        <w:t xml:space="preserve">: Describe prior solutions</w:t>
      </w:r>
    </w:p>
    <w:p w:rsidR="00000000" w:rsidDel="00000000" w:rsidP="00000000" w:rsidRDefault="00000000" w:rsidRPr="00000000" w14:paraId="00000030">
      <w:pPr>
        <w:numPr>
          <w:ilvl w:val="0"/>
          <w:numId w:val="4"/>
        </w:numPr>
        <w:ind w:left="720" w:hanging="360"/>
      </w:pPr>
      <w:commentRangeStart w:id="8"/>
      <w:r w:rsidDel="00000000" w:rsidR="00000000" w:rsidRPr="00000000">
        <w:rPr>
          <w:rtl w:val="0"/>
        </w:rPr>
        <w:t xml:space="preserve">There doesn’t seem to really be any prior solutions…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1">
      <w:pPr>
        <w:numPr>
          <w:ilvl w:val="0"/>
          <w:numId w:val="4"/>
        </w:numPr>
        <w:ind w:left="720" w:hanging="360"/>
      </w:pPr>
      <w:commentRangeStart w:id="9"/>
      <w:r w:rsidDel="00000000" w:rsidR="00000000" w:rsidRPr="00000000">
        <w:rPr>
          <w:rtl w:val="0"/>
        </w:rPr>
        <w:t xml:space="preserve">There used to be someone employed for the department who </w:t>
      </w:r>
      <w:r w:rsidDel="00000000" w:rsidR="00000000" w:rsidRPr="00000000">
        <w:rPr>
          <w:i w:val="1"/>
          <w:rtl w:val="0"/>
        </w:rPr>
        <w:t xml:space="preserve">attempted</w:t>
      </w:r>
      <w:r w:rsidDel="00000000" w:rsidR="00000000" w:rsidRPr="00000000">
        <w:rPr>
          <w:rtl w:val="0"/>
        </w:rPr>
        <w:t xml:space="preserve"> to organize these sort of events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2">
      <w:pPr>
        <w:numPr>
          <w:ilvl w:val="0"/>
          <w:numId w:val="4"/>
        </w:numPr>
        <w:ind w:left="720" w:hanging="360"/>
      </w:pPr>
      <w:commentRangeStart w:id="10"/>
      <w:r w:rsidDel="00000000" w:rsidR="00000000" w:rsidRPr="00000000">
        <w:rPr>
          <w:rtl w:val="0"/>
        </w:rPr>
        <w:t xml:space="preserve">Overall, students don’t really have the time or effort to grassroots these sorts of events themselves outside of the community discord</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33">
      <w:pPr>
        <w:numPr>
          <w:ilvl w:val="0"/>
          <w:numId w:val="4"/>
        </w:numPr>
        <w:ind w:left="720" w:hanging="360"/>
      </w:pPr>
      <w:r w:rsidDel="00000000" w:rsidR="00000000" w:rsidRPr="00000000">
        <w:rPr>
          <w:rtl w:val="0"/>
        </w:rPr>
        <w:t xml:space="preserve">There doesn’t seem to be a history of close involvement or interaction between students and professors, and the one club computer science used to have, the Cyber Security Club, went over to the Electrical Engineering department, because no computer science professors were interested in sponsoring the club anymore.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Step 4</w:t>
      </w:r>
      <w:r w:rsidDel="00000000" w:rsidR="00000000" w:rsidRPr="00000000">
        <w:rPr>
          <w:rtl w:val="0"/>
        </w:rPr>
        <w:t xml:space="preserve">: Describe a gap in prior solutions</w:t>
      </w:r>
    </w:p>
    <w:p w:rsidR="00000000" w:rsidDel="00000000" w:rsidP="00000000" w:rsidRDefault="00000000" w:rsidRPr="00000000" w14:paraId="00000037">
      <w:pPr>
        <w:numPr>
          <w:ilvl w:val="0"/>
          <w:numId w:val="7"/>
        </w:numPr>
        <w:ind w:left="720" w:hanging="360"/>
      </w:pPr>
      <w:r w:rsidDel="00000000" w:rsidR="00000000" w:rsidRPr="00000000">
        <w:rPr>
          <w:rtl w:val="0"/>
        </w:rPr>
        <w:t xml:space="preserve">The largest gap is that most of the prior solutions no longer exist</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Not a lot of professional development to keep students interested and engaged in the industry/field as a whole</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Not much (if any) involvement from the department administration or professors; there’s a very “US vs THEM” mentality between the students and the academics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commentRangeStart w:id="11"/>
      <w:r w:rsidDel="00000000" w:rsidR="00000000" w:rsidRPr="00000000">
        <w:rPr>
          <w:b w:val="1"/>
          <w:rtl w:val="0"/>
        </w:rPr>
        <w:t xml:space="preserve">Step 5</w:t>
      </w:r>
      <w:r w:rsidDel="00000000" w:rsidR="00000000" w:rsidRPr="00000000">
        <w:rPr>
          <w:rtl w:val="0"/>
        </w:rPr>
        <w:t xml:space="preserve">: Pose a question for how do we solve this problem by addressing the gap within some constraints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How can we design a sustainable mentorship and community engagement program within the Computer Science department that involves both professors and students, addresses the continuity of community across academic years, fosters professional development, and is adaptable to the time constraints of its participants, while reducing the perceived divide between students and faculty?</w:t>
      </w:r>
    </w:p>
    <w:p w:rsidR="00000000" w:rsidDel="00000000" w:rsidP="00000000" w:rsidRDefault="00000000" w:rsidRPr="00000000" w14:paraId="0000003E">
      <w:pPr>
        <w:ind w:left="0" w:firstLine="0"/>
        <w:rPr/>
      </w:pP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egory Nelson" w:id="8" w:date="2023-10-04T14:14:44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unsound</w:t>
      </w:r>
    </w:p>
  </w:comment>
  <w:comment w:author="Gregory Nelson" w:id="1" w:date="2023-10-04T14:53:56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great prior solution in Step 5 on the "navigate" system, when there are good parts in the wrong step, refactor that into earlier parts.</w:t>
      </w:r>
    </w:p>
  </w:comment>
  <w:comment w:author="Gregory Nelson" w:id="7" w:date="2023-10-04T14:23:50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COVID disrupted a lot of social connection, and there have not been added processes to rebuild that.</w:t>
      </w:r>
    </w:p>
  </w:comment>
  <w:comment w:author="Gregory Nelson" w:id="9" w:date="2023-10-04T14:17:14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unsound, because this person did organize events. for example, an example written here was monthly lunch and learns which used to exist, but that was edited out of this in the document history.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important to not gloss over or discard prior solutions, or minimize community members prior attempts at a problem, because you'll alienate them. A problem statement needs to be accurate and inclusive. It serves to help a community come together to support the solution you end up making.</w:t>
      </w:r>
    </w:p>
  </w:comment>
  <w:comment w:author="Gregory Nelson" w:id="6" w:date="2023-10-04T14:13:22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unsound, there isn't an absence but a lack of enough support (e.g. faculty serve as faculty mentors for clubs, do organize activities even if not enough activities, etc). It's really important to get the details right because a problem statement needs to be both sound and include all the people in related communities.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to frame this, which is also accurate, would be to say no one perceives themselves as having the responsibility for this continuity, or is supported with time or tools to do that as part of their job or expectations as students.</w:t>
      </w:r>
    </w:p>
  </w:comment>
  <w:comment w:author="Andrew Bement" w:id="11" w:date="2023-10-03T16:39:16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job on not being overly verbose. there is more irrelevant detail here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goes all over the place so doesn't make this a problem statement. it is far better to end like this though than proposing a random solution or a solution with a bunch of features that don't relate to the causality you discussed before though!</w:t>
      </w:r>
    </w:p>
  </w:comment>
  <w:comment w:author="Gregory Nelson" w:id="0" w:date="2023-10-04T14:07:13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bullet points need to be complete sentences, so the problem statement can be a paragraph, see the example in the assignment</w:t>
      </w:r>
    </w:p>
  </w:comment>
  <w:comment w:author="Andrew Bement" w:id="2" w:date="2023-10-03T16:38:11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ends with many different how might we statements, instead of one. "course assignment load" is incoherent/disconnected from rest of statement so needs more on that causality if to be included</w:t>
      </w:r>
    </w:p>
  </w:comment>
  <w:comment w:author="Gregory Nelson" w:id="3" w:date="2023-10-04T14:29:28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revised well!</w:t>
      </w:r>
    </w:p>
  </w:comment>
  <w:comment w:author="Gregory Nelson" w:id="10" w:date="2023-10-04T14:28:52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causality and should be in Step 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separated from particular solutions because it is general e.g. remove community discord.</w:t>
      </w:r>
    </w:p>
  </w:comment>
  <w:comment w:author="Andrew Bement" w:id="4" w:date="2023-10-03T16:38:38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 2: -.7 this statement is a good start but doesn't get to the real causality, which is that particular students or groups ran these things but didn't have a transition process for people graduating, or faculty to help step in if that transition process failed. So the real "why" behind the problem didn't get there. A lack of something is not the cause of the problem, what led to the lack of something? what positively has to exist to make those somethings happen?</w:t>
      </w:r>
    </w:p>
  </w:comment>
  <w:comment w:author="Gregory Nelson" w:id="5" w:date="2023-10-04T14:19:12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job making another iteration! Since you're not going with this problem statement in the app, it just needs to be minimally revised, so doesn't need to be  turned into a paragraph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